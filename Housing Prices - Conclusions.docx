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ins w:author="Mafalda Sousa" w:id="1" w:date="2024-02-13T11:50:47Z"/>
          <w:rPrChange w:author="Mafalda Sousa" w:id="0" w:date="2024-02-13T12:07:08Z">
            <w:rPr/>
          </w:rPrChange>
        </w:rPr>
      </w:pPr>
      <w:r w:rsidDel="00000000" w:rsidR="00000000" w:rsidRPr="00000000">
        <w:rPr>
          <w:rtl w:val="0"/>
          <w:rPrChange w:author="Mafalda Sousa" w:id="0" w:date="2024-02-13T12:07:08Z">
            <w:rPr/>
          </w:rPrChange>
        </w:rPr>
        <w:t xml:space="preserve">Housing Prices - Conclusions</w:t>
      </w:r>
      <w:ins w:author="Mafalda Sousa" w:id="1" w:date="2024-02-13T11:50:47Z">
        <w:bookmarkStart w:colFirst="0" w:colLast="0" w:name="_o39zn3dj3qkm" w:id="0"/>
        <w:bookmarkEnd w:id="0"/>
        <w:r w:rsidDel="00000000" w:rsidR="00000000" w:rsidRPr="00000000">
          <w:rPr>
            <w:rtl w:val="0"/>
          </w:rPr>
        </w:r>
      </w:ins>
    </w:p>
    <w:p w:rsidR="00000000" w:rsidDel="00000000" w:rsidP="00000000" w:rsidRDefault="00000000" w:rsidRPr="00000000" w14:paraId="00000002">
      <w:pPr>
        <w:rPr>
          <w:ins w:author="Mafalda Sousa" w:id="1" w:date="2024-02-13T11:50:47Z"/>
        </w:rPr>
      </w:pPr>
      <w:ins w:author="Mafalda Sousa" w:id="1" w:date="2024-02-13T11:50:47Z">
        <w:r w:rsidDel="00000000" w:rsidR="00000000" w:rsidRPr="00000000">
          <w:rPr>
            <w:rtl w:val="0"/>
          </w:rPr>
        </w:r>
      </w:ins>
    </w:p>
    <w:p w:rsidR="00000000" w:rsidDel="00000000" w:rsidP="00000000" w:rsidRDefault="00000000" w:rsidRPr="00000000" w14:paraId="00000003">
      <w:pPr>
        <w:pStyle w:val="Heading2"/>
        <w:rPr>
          <w:ins w:author="Mafalda Sousa" w:id="1" w:date="2024-02-13T11:50:47Z"/>
        </w:rPr>
      </w:pPr>
      <w:ins w:author="Mafalda Sousa" w:id="1" w:date="2024-02-13T11:50:47Z">
        <w:bookmarkStart w:colFirst="0" w:colLast="0" w:name="_ldw0qr19zy1c" w:id="1"/>
        <w:bookmarkEnd w:id="1"/>
        <w:r w:rsidDel="00000000" w:rsidR="00000000" w:rsidRPr="00000000">
          <w:rPr>
            <w:rtl w:val="0"/>
          </w:rPr>
          <w:t xml:space="preserve">Data Cleaning:</w:t>
        </w:r>
      </w:ins>
    </w:p>
    <w:p w:rsidR="00000000" w:rsidDel="00000000" w:rsidP="00000000" w:rsidRDefault="00000000" w:rsidRPr="00000000" w14:paraId="00000004">
      <w:pPr>
        <w:numPr>
          <w:ilvl w:val="0"/>
          <w:numId w:val="2"/>
        </w:numPr>
        <w:ind w:left="720" w:hanging="360"/>
        <w:rPr>
          <w:ins w:author="Mafalda Sousa" w:id="1" w:date="2024-02-13T11:50:47Z"/>
          <w:u w:val="none"/>
        </w:rPr>
      </w:pPr>
      <w:ins w:author="Mafalda Sousa" w:id="1" w:date="2024-02-13T11:50:47Z">
        <w:r w:rsidDel="00000000" w:rsidR="00000000" w:rsidRPr="00000000">
          <w:rPr>
            <w:rtl w:val="0"/>
          </w:rPr>
          <w:t xml:space="preserve">Did the</w:t>
        </w:r>
        <w:r w:rsidDel="00000000" w:rsidR="00000000" w:rsidRPr="00000000">
          <w:rPr>
            <w:rtl w:val="0"/>
          </w:rPr>
          <w:t xml:space="preserve"> column headers naming convention change</w:t>
        </w:r>
        <w:r w:rsidDel="00000000" w:rsidR="00000000" w:rsidRPr="00000000">
          <w:rPr>
            <w:rtl w:val="0"/>
          </w:rPr>
          <w:t xml:space="preserve">: No</w:t>
        </w:r>
        <w:r w:rsidDel="00000000" w:rsidR="00000000" w:rsidRPr="00000000">
          <w:rPr>
            <w:rtl w:val="0"/>
          </w:rPr>
        </w:r>
      </w:ins>
    </w:p>
    <w:p w:rsidR="00000000" w:rsidDel="00000000" w:rsidP="00000000" w:rsidRDefault="00000000" w:rsidRPr="00000000" w14:paraId="00000005">
      <w:pPr>
        <w:numPr>
          <w:ilvl w:val="0"/>
          <w:numId w:val="2"/>
        </w:numPr>
        <w:ind w:left="720" w:hanging="360"/>
        <w:rPr>
          <w:ins w:author="Mafalda Sousa" w:id="1" w:date="2024-02-13T11:50:47Z"/>
          <w:u w:val="none"/>
        </w:rPr>
      </w:pPr>
      <w:ins w:author="Mafalda Sousa" w:id="1" w:date="2024-02-13T11:50:47Z">
        <w:r w:rsidDel="00000000" w:rsidR="00000000" w:rsidRPr="00000000">
          <w:rPr>
            <w:rtl w:val="0"/>
          </w:rPr>
          <w:t xml:space="preserve">Number of NaNs: 0</w:t>
        </w:r>
      </w:ins>
    </w:p>
    <w:p w:rsidR="00000000" w:rsidDel="00000000" w:rsidP="00000000" w:rsidRDefault="00000000" w:rsidRPr="00000000" w14:paraId="00000006">
      <w:pPr>
        <w:numPr>
          <w:ilvl w:val="0"/>
          <w:numId w:val="2"/>
        </w:numPr>
        <w:ind w:left="720" w:hanging="360"/>
        <w:rPr>
          <w:ins w:author="Mafalda Sousa" w:id="1" w:date="2024-02-13T11:50:47Z"/>
          <w:u w:val="none"/>
        </w:rPr>
      </w:pPr>
      <w:ins w:author="Mafalda Sousa" w:id="1" w:date="2024-02-13T11:50:47Z">
        <w:r w:rsidDel="00000000" w:rsidR="00000000" w:rsidRPr="00000000">
          <w:rPr>
            <w:rtl w:val="0"/>
          </w:rPr>
          <w:t xml:space="preserve">How many duplicated rows were there: 177 duplicates rows - we kept only the rows with the most recent date</w:t>
        </w:r>
      </w:ins>
    </w:p>
    <w:p w:rsidR="00000000" w:rsidDel="00000000" w:rsidP="00000000" w:rsidRDefault="00000000" w:rsidRPr="00000000" w14:paraId="00000007">
      <w:pPr>
        <w:numPr>
          <w:ilvl w:val="0"/>
          <w:numId w:val="2"/>
        </w:numPr>
        <w:ind w:left="720" w:hanging="360"/>
        <w:rPr>
          <w:ins w:author="Mafalda Sousa" w:id="1" w:date="2024-02-13T11:50:47Z"/>
          <w:u w:val="none"/>
        </w:rPr>
      </w:pPr>
      <w:ins w:author="Mafalda Sousa" w:id="1" w:date="2024-02-13T11:50:47Z">
        <w:r w:rsidDel="00000000" w:rsidR="00000000" w:rsidRPr="00000000">
          <w:rPr>
            <w:rtl w:val="0"/>
          </w:rPr>
          <w:t xml:space="preserve">Rows that presented data inconsistencies were dropped, such as this property that had 33 bedrooms and less than 2 bathrooms</w:t>
        </w:r>
      </w:ins>
    </w:p>
    <w:p w:rsidR="00000000" w:rsidDel="00000000" w:rsidP="00000000" w:rsidRDefault="00000000" w:rsidRPr="00000000" w14:paraId="00000008">
      <w:pPr>
        <w:numPr>
          <w:ilvl w:val="0"/>
          <w:numId w:val="2"/>
        </w:numPr>
        <w:ind w:left="720" w:hanging="360"/>
        <w:rPr>
          <w:ins w:author="Mafalda Sousa" w:id="1" w:date="2024-02-13T11:50:47Z"/>
          <w:u w:val="none"/>
        </w:rPr>
      </w:pPr>
      <w:ins w:author="Mafalda Sousa" w:id="1" w:date="2024-02-13T11:50:47Z">
        <w:r w:rsidDel="00000000" w:rsidR="00000000" w:rsidRPr="00000000">
          <w:rPr>
            <w:rtl w:val="0"/>
          </w:rPr>
          <w:t xml:space="preserve">Calculated columns were added:</w:t>
        </w:r>
      </w:ins>
    </w:p>
    <w:p w:rsidR="00000000" w:rsidDel="00000000" w:rsidP="00000000" w:rsidRDefault="00000000" w:rsidRPr="00000000" w14:paraId="00000009">
      <w:pPr>
        <w:numPr>
          <w:ilvl w:val="1"/>
          <w:numId w:val="2"/>
        </w:numPr>
        <w:ind w:left="1440" w:hanging="360"/>
        <w:rPr>
          <w:ins w:author="Mafalda Sousa" w:id="1" w:date="2024-02-13T11:50:47Z"/>
          <w:u w:val="none"/>
        </w:rPr>
      </w:pPr>
      <w:ins w:author="Mafalda Sousa" w:id="1" w:date="2024-02-13T11:50:47Z">
        <w:r w:rsidDel="00000000" w:rsidR="00000000" w:rsidRPr="00000000">
          <w:rPr>
            <w:rtl w:val="0"/>
          </w:rPr>
          <w:t xml:space="preserve"> ‘renovated’, that informs if the property was or not renovated and dropped column yr_renovated due to missing data;</w:t>
        </w:r>
      </w:ins>
    </w:p>
    <w:p w:rsidR="00000000" w:rsidDel="00000000" w:rsidP="00000000" w:rsidRDefault="00000000" w:rsidRPr="00000000" w14:paraId="0000000A">
      <w:pPr>
        <w:numPr>
          <w:ilvl w:val="1"/>
          <w:numId w:val="2"/>
        </w:numPr>
        <w:ind w:left="1440" w:hanging="360"/>
        <w:rPr>
          <w:ins w:author="Mafalda Sousa" w:id="1" w:date="2024-02-13T11:50:47Z"/>
          <w:u w:val="none"/>
        </w:rPr>
      </w:pPr>
      <w:ins w:author="Mafalda Sousa" w:id="1" w:date="2024-02-13T11:50:47Z">
        <w:r w:rsidDel="00000000" w:rsidR="00000000" w:rsidRPr="00000000">
          <w:rPr>
            <w:rtl w:val="0"/>
          </w:rPr>
          <w:t xml:space="preserve">‘major_city’, calculated through the zipcode</w:t>
        </w:r>
      </w:ins>
    </w:p>
    <w:p w:rsidR="00000000" w:rsidDel="00000000" w:rsidP="00000000" w:rsidRDefault="00000000" w:rsidRPr="00000000" w14:paraId="0000000B">
      <w:pPr>
        <w:numPr>
          <w:ilvl w:val="1"/>
          <w:numId w:val="2"/>
        </w:numPr>
        <w:ind w:left="1440" w:hanging="360"/>
        <w:rPr>
          <w:ins w:author="Mafalda Sousa" w:id="1" w:date="2024-02-13T11:50:47Z"/>
          <w:u w:val="none"/>
        </w:rPr>
      </w:pPr>
      <w:ins w:author="Mafalda Sousa" w:id="1" w:date="2024-02-13T11:50:47Z">
        <w:r w:rsidDel="00000000" w:rsidR="00000000" w:rsidRPr="00000000">
          <w:rPr>
            <w:rtl w:val="0"/>
          </w:rPr>
          <w:t xml:space="preserve">‘state’, calculated through the zipcode</w:t>
        </w:r>
      </w:ins>
    </w:p>
    <w:p w:rsidR="00000000" w:rsidDel="00000000" w:rsidP="00000000" w:rsidRDefault="00000000" w:rsidRPr="00000000" w14:paraId="0000000C">
      <w:pPr>
        <w:ind w:left="0" w:firstLine="0"/>
        <w:rPr>
          <w:ins w:author="Mafalda Sousa" w:id="1" w:date="2024-02-13T11:50:47Z"/>
        </w:rPr>
      </w:pPr>
      <w:ins w:author="Mafalda Sousa" w:id="1" w:date="2024-02-13T11:50:47Z">
        <w:r w:rsidDel="00000000" w:rsidR="00000000" w:rsidRPr="00000000">
          <w:rPr>
            <w:rtl w:val="0"/>
          </w:rPr>
        </w:r>
      </w:ins>
    </w:p>
    <w:p w:rsidR="00000000" w:rsidDel="00000000" w:rsidP="00000000" w:rsidRDefault="00000000" w:rsidRPr="00000000" w14:paraId="0000000D">
      <w:pPr>
        <w:ind w:left="0" w:firstLine="0"/>
        <w:rPr>
          <w:ins w:author="Mafalda Sousa" w:id="1" w:date="2024-02-13T11:50:47Z"/>
        </w:rPr>
      </w:pPr>
      <w:ins w:author="Mafalda Sousa" w:id="1" w:date="2024-02-13T11:50:47Z">
        <w:r w:rsidDel="00000000" w:rsidR="00000000" w:rsidRPr="00000000">
          <w:rPr>
            <w:rtl w:val="0"/>
          </w:rPr>
          <w:t xml:space="preserve">Note: While calculating the ‘major_city’ and ‘state’ we were able to conclude that all our database properties are located in the United States and in the Washington State.</w:t>
        </w:r>
      </w:ins>
    </w:p>
    <w:p w:rsidR="00000000" w:rsidDel="00000000" w:rsidP="00000000" w:rsidRDefault="00000000" w:rsidRPr="00000000" w14:paraId="0000000E">
      <w:pPr>
        <w:ind w:left="0" w:firstLine="0"/>
        <w:rPr>
          <w:ins w:author="Mafalda Sousa" w:id="1" w:date="2024-02-13T11:50:47Z"/>
        </w:rPr>
      </w:pPr>
      <w:ins w:author="Mafalda Sousa" w:id="1" w:date="2024-02-13T11:50:47Z">
        <w:r w:rsidDel="00000000" w:rsidR="00000000" w:rsidRPr="00000000">
          <w:rPr>
            <w:rtl w:val="0"/>
          </w:rPr>
        </w:r>
      </w:ins>
    </w:p>
    <w:p w:rsidR="00000000" w:rsidDel="00000000" w:rsidP="00000000" w:rsidRDefault="00000000" w:rsidRPr="00000000" w14:paraId="0000000F">
      <w:pPr>
        <w:ind w:left="0" w:firstLine="0"/>
        <w:rPr>
          <w:ins w:author="Mafalda Sousa" w:id="1" w:date="2024-02-13T11:50:47Z"/>
        </w:rPr>
      </w:pPr>
      <w:ins w:author="Mafalda Sousa" w:id="1" w:date="2024-02-13T11:50:47Z">
        <w:r w:rsidDel="00000000" w:rsidR="00000000" w:rsidRPr="00000000">
          <w:rPr>
            <w:rtl w:val="0"/>
          </w:rPr>
        </w:r>
      </w:ins>
    </w:p>
    <w:p w:rsidR="00000000" w:rsidDel="00000000" w:rsidP="00000000" w:rsidRDefault="00000000" w:rsidRPr="00000000" w14:paraId="00000010">
      <w:pPr>
        <w:pStyle w:val="Heading2"/>
        <w:rPr>
          <w:ins w:author="Mafalda Sousa" w:id="1" w:date="2024-02-13T11:50:47Z"/>
        </w:rPr>
      </w:pPr>
      <w:ins w:author="Mafalda Sousa" w:id="1" w:date="2024-02-13T11:50:47Z">
        <w:bookmarkStart w:colFirst="0" w:colLast="0" w:name="_ya4nqo48a5z4" w:id="2"/>
        <w:bookmarkEnd w:id="2"/>
        <w:r w:rsidDel="00000000" w:rsidR="00000000" w:rsidRPr="00000000">
          <w:rPr>
            <w:rtl w:val="0"/>
          </w:rPr>
          <w:t xml:space="preserve">SQL Questions:</w:t>
        </w:r>
      </w:ins>
    </w:p>
    <w:p w:rsidR="00000000" w:rsidDel="00000000" w:rsidP="00000000" w:rsidRDefault="00000000" w:rsidRPr="00000000" w14:paraId="00000011">
      <w:pPr>
        <w:ind w:left="0" w:firstLine="0"/>
        <w:rPr>
          <w:ins w:author="Mafalda Sousa" w:id="1" w:date="2024-02-13T11:50:47Z"/>
        </w:rPr>
      </w:pPr>
      <w:ins w:author="Mafalda Sousa" w:id="1" w:date="2024-02-13T11:50:47Z">
        <w:r w:rsidDel="00000000" w:rsidR="00000000" w:rsidRPr="00000000">
          <w:rPr>
            <w:rtl w:val="0"/>
          </w:rPr>
        </w:r>
      </w:ins>
    </w:p>
    <w:p w:rsidR="00000000" w:rsidDel="00000000" w:rsidP="00000000" w:rsidRDefault="00000000" w:rsidRPr="00000000" w14:paraId="00000012">
      <w:pPr>
        <w:rPr>
          <w:ins w:author="Mafalda Sousa" w:id="1" w:date="2024-02-13T11:50:47Z"/>
        </w:rPr>
      </w:pPr>
      <w:ins w:author="Mafalda Sousa" w:id="1" w:date="2024-02-13T11:50:47Z">
        <w:r w:rsidDel="00000000" w:rsidR="00000000" w:rsidRPr="00000000">
          <w:rPr>
            <w:rtl w:val="0"/>
          </w:rPr>
          <w:t xml:space="preserve">After the data cleaning activity we were able to conclude:</w:t>
        </w:r>
      </w:ins>
    </w:p>
    <w:p w:rsidR="00000000" w:rsidDel="00000000" w:rsidP="00000000" w:rsidRDefault="00000000" w:rsidRPr="00000000" w14:paraId="00000013">
      <w:pPr>
        <w:numPr>
          <w:ilvl w:val="0"/>
          <w:numId w:val="1"/>
        </w:numPr>
        <w:ind w:left="720" w:hanging="360"/>
        <w:rPr>
          <w:ins w:author="Mafalda Sousa" w:id="1" w:date="2024-02-13T11:50:47Z"/>
          <w:u w:val="none"/>
        </w:rPr>
      </w:pPr>
      <w:ins w:author="Mafalda Sousa" w:id="1" w:date="2024-02-13T11:50:47Z">
        <w:r w:rsidDel="00000000" w:rsidR="00000000" w:rsidRPr="00000000">
          <w:rPr>
            <w:rtl w:val="0"/>
          </w:rPr>
          <w:t xml:space="preserve">How many properties does our database have: 21419 rows (properties)</w:t>
        </w:r>
      </w:ins>
    </w:p>
    <w:p w:rsidR="00000000" w:rsidDel="00000000" w:rsidP="00000000" w:rsidRDefault="00000000" w:rsidRPr="00000000" w14:paraId="00000014">
      <w:pPr>
        <w:numPr>
          <w:ilvl w:val="1"/>
          <w:numId w:val="1"/>
        </w:numPr>
        <w:ind w:left="1440" w:hanging="360"/>
        <w:rPr>
          <w:ins w:author="Mafalda Sousa" w:id="1" w:date="2024-02-13T11:50:47Z"/>
          <w:u w:val="none"/>
        </w:rPr>
      </w:pPr>
      <w:ins w:author="Mafalda Sousa" w:id="1" w:date="2024-02-13T11:50:47Z">
        <w:r w:rsidDel="00000000" w:rsidR="00000000" w:rsidRPr="00000000">
          <w:rPr/>
          <w:drawing>
            <wp:inline distB="114300" distT="114300" distL="114300" distR="114300">
              <wp:extent cx="1409700" cy="714375"/>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409700" cy="714375"/>
                      </a:xfrm>
                      <a:prstGeom prst="rect"/>
                      <a:ln/>
                    </pic:spPr>
                  </pic:pic>
                </a:graphicData>
              </a:graphic>
            </wp:inline>
          </w:drawing>
        </w:r>
        <w:r w:rsidDel="00000000" w:rsidR="00000000" w:rsidRPr="00000000">
          <w:rPr>
            <w:rtl w:val="0"/>
          </w:rPr>
        </w:r>
      </w:ins>
    </w:p>
    <w:p w:rsidR="00000000" w:rsidDel="00000000" w:rsidP="00000000" w:rsidRDefault="00000000" w:rsidRPr="00000000" w14:paraId="00000015">
      <w:pPr>
        <w:numPr>
          <w:ilvl w:val="0"/>
          <w:numId w:val="1"/>
        </w:numPr>
        <w:ind w:left="720" w:hanging="360"/>
        <w:rPr>
          <w:ins w:author="Mafalda Sousa" w:id="1" w:date="2024-02-13T11:50:47Z"/>
          <w:u w:val="none"/>
        </w:rPr>
      </w:pPr>
      <w:ins w:author="Mafalda Sousa" w:id="1" w:date="2024-02-13T11:50:47Z">
        <w:r w:rsidDel="00000000" w:rsidR="00000000" w:rsidRPr="00000000">
          <w:rPr>
            <w:rtl w:val="0"/>
          </w:rPr>
          <w:t xml:space="preserve">The properties can have:</w:t>
        </w:r>
      </w:ins>
    </w:p>
    <w:p w:rsidR="00000000" w:rsidDel="00000000" w:rsidP="00000000" w:rsidRDefault="00000000" w:rsidRPr="00000000" w14:paraId="00000016">
      <w:pPr>
        <w:numPr>
          <w:ilvl w:val="1"/>
          <w:numId w:val="1"/>
        </w:numPr>
        <w:ind w:left="1440" w:hanging="360"/>
        <w:rPr>
          <w:ins w:author="Mafalda Sousa" w:id="1" w:date="2024-02-13T11:50:47Z"/>
          <w:u w:val="none"/>
        </w:rPr>
      </w:pPr>
      <w:ins w:author="Mafalda Sousa" w:id="1" w:date="2024-02-13T11:50:47Z">
        <w:r w:rsidDel="00000000" w:rsidR="00000000" w:rsidRPr="00000000">
          <w:rPr>
            <w:rtl w:val="0"/>
          </w:rPr>
          <w:t xml:space="preserve"> from 1 to 11 bedrooms</w:t>
        </w:r>
      </w:ins>
    </w:p>
    <w:p w:rsidR="00000000" w:rsidDel="00000000" w:rsidP="00000000" w:rsidRDefault="00000000" w:rsidRPr="00000000" w14:paraId="00000017">
      <w:pPr>
        <w:numPr>
          <w:ilvl w:val="2"/>
          <w:numId w:val="1"/>
        </w:numPr>
        <w:ind w:left="2160" w:hanging="360"/>
        <w:rPr>
          <w:ins w:author="Mafalda Sousa" w:id="1" w:date="2024-02-13T11:50:47Z"/>
          <w:u w:val="none"/>
        </w:rPr>
      </w:pPr>
      <w:ins w:author="Mafalda Sousa" w:id="1" w:date="2024-02-13T11:50:47Z">
        <w:r w:rsidDel="00000000" w:rsidR="00000000" w:rsidRPr="00000000">
          <w:rPr/>
          <w:drawing>
            <wp:inline distB="114300" distT="114300" distL="114300" distR="114300">
              <wp:extent cx="755650" cy="1686451"/>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755650" cy="1686451"/>
                      </a:xfrm>
                      <a:prstGeom prst="rect"/>
                      <a:ln/>
                    </pic:spPr>
                  </pic:pic>
                </a:graphicData>
              </a:graphic>
            </wp:inline>
          </w:drawing>
        </w:r>
        <w:r w:rsidDel="00000000" w:rsidR="00000000" w:rsidRPr="00000000">
          <w:rPr>
            <w:rtl w:val="0"/>
          </w:rPr>
        </w:r>
      </w:ins>
    </w:p>
    <w:p w:rsidR="00000000" w:rsidDel="00000000" w:rsidP="00000000" w:rsidRDefault="00000000" w:rsidRPr="00000000" w14:paraId="00000018">
      <w:pPr>
        <w:numPr>
          <w:ilvl w:val="1"/>
          <w:numId w:val="1"/>
        </w:numPr>
        <w:ind w:left="1440" w:hanging="360"/>
        <w:rPr>
          <w:ins w:author="Mafalda Sousa" w:id="1" w:date="2024-02-13T11:50:47Z"/>
          <w:u w:val="none"/>
        </w:rPr>
      </w:pPr>
      <w:ins w:author="Mafalda Sousa" w:id="1" w:date="2024-02-13T11:50:47Z">
        <w:r w:rsidDel="00000000" w:rsidR="00000000" w:rsidRPr="00000000">
          <w:rPr>
            <w:rtl w:val="0"/>
          </w:rPr>
          <w:t xml:space="preserve">from 0.5 to 8 bathrooms </w:t>
        </w:r>
      </w:ins>
    </w:p>
    <w:p w:rsidR="00000000" w:rsidDel="00000000" w:rsidP="00000000" w:rsidRDefault="00000000" w:rsidRPr="00000000" w14:paraId="00000019">
      <w:pPr>
        <w:numPr>
          <w:ilvl w:val="2"/>
          <w:numId w:val="1"/>
        </w:numPr>
        <w:ind w:left="2160" w:hanging="360"/>
        <w:rPr>
          <w:ins w:author="Mafalda Sousa" w:id="1" w:date="2024-02-13T11:50:47Z"/>
          <w:u w:val="none"/>
        </w:rPr>
      </w:pPr>
      <w:ins w:author="Mafalda Sousa" w:id="1" w:date="2024-02-13T11:50:47Z">
        <w:r w:rsidDel="00000000" w:rsidR="00000000" w:rsidRPr="00000000">
          <w:rPr>
            <w:rtl w:val="0"/>
          </w:rPr>
          <w:t xml:space="preserve">1 -- full bathroom (sink, toilet, tub AND shower)</w:t>
        </w:r>
      </w:ins>
    </w:p>
    <w:p w:rsidR="00000000" w:rsidDel="00000000" w:rsidP="00000000" w:rsidRDefault="00000000" w:rsidRPr="00000000" w14:paraId="0000001A">
      <w:pPr>
        <w:numPr>
          <w:ilvl w:val="2"/>
          <w:numId w:val="1"/>
        </w:numPr>
        <w:ind w:left="2160" w:hanging="360"/>
        <w:rPr>
          <w:ins w:author="Mafalda Sousa" w:id="1" w:date="2024-02-13T11:50:47Z"/>
          <w:u w:val="none"/>
        </w:rPr>
      </w:pPr>
      <w:ins w:author="Mafalda Sousa" w:id="1" w:date="2024-02-13T11:50:47Z">
        <w:r w:rsidDel="00000000" w:rsidR="00000000" w:rsidRPr="00000000">
          <w:rPr>
            <w:rtl w:val="0"/>
          </w:rPr>
          <w:t xml:space="preserve">1.25 -- one full bathroom (sink, toilet, tub AND shower) and 1/4 bathroom (toilet)</w:t>
        </w:r>
      </w:ins>
    </w:p>
    <w:p w:rsidR="00000000" w:rsidDel="00000000" w:rsidP="00000000" w:rsidRDefault="00000000" w:rsidRPr="00000000" w14:paraId="0000001B">
      <w:pPr>
        <w:numPr>
          <w:ilvl w:val="2"/>
          <w:numId w:val="1"/>
        </w:numPr>
        <w:ind w:left="2160" w:hanging="360"/>
        <w:rPr>
          <w:ins w:author="Mafalda Sousa" w:id="1" w:date="2024-02-13T11:50:47Z"/>
          <w:u w:val="none"/>
        </w:rPr>
      </w:pPr>
      <w:ins w:author="Mafalda Sousa" w:id="1" w:date="2024-02-13T11:50:47Z">
        <w:r w:rsidDel="00000000" w:rsidR="00000000" w:rsidRPr="00000000">
          <w:rPr>
            <w:rtl w:val="0"/>
          </w:rPr>
          <w:t xml:space="preserve">1.5 -- one full bathroom (sink, toilet, tub AND shower) and one half bathroom (toilet and sink)</w:t>
        </w:r>
      </w:ins>
    </w:p>
    <w:p w:rsidR="00000000" w:rsidDel="00000000" w:rsidP="00000000" w:rsidRDefault="00000000" w:rsidRPr="00000000" w14:paraId="0000001C">
      <w:pPr>
        <w:numPr>
          <w:ilvl w:val="2"/>
          <w:numId w:val="1"/>
        </w:numPr>
        <w:ind w:left="2160" w:hanging="360"/>
        <w:rPr>
          <w:ins w:author="Mafalda Sousa" w:id="1" w:date="2024-02-13T11:50:47Z"/>
          <w:u w:val="none"/>
        </w:rPr>
      </w:pPr>
      <w:ins w:author="Mafalda Sousa" w:id="1" w:date="2024-02-13T11:50:47Z">
        <w:r w:rsidDel="00000000" w:rsidR="00000000" w:rsidRPr="00000000">
          <w:rPr>
            <w:rtl w:val="0"/>
          </w:rPr>
          <w:t xml:space="preserve">1.75 -- one full bathroom (sink, toilet, tub AND shower) and 3/4 bathroom (sink, toilet tub OR shower)</w:t>
        </w:r>
      </w:ins>
    </w:p>
    <w:p w:rsidR="00000000" w:rsidDel="00000000" w:rsidP="00000000" w:rsidRDefault="00000000" w:rsidRPr="00000000" w14:paraId="0000001D">
      <w:pPr>
        <w:numPr>
          <w:ilvl w:val="1"/>
          <w:numId w:val="1"/>
        </w:numPr>
        <w:ind w:left="1440" w:hanging="360"/>
        <w:rPr>
          <w:ins w:author="Mafalda Sousa" w:id="1" w:date="2024-02-13T11:50:47Z"/>
          <w:u w:val="none"/>
        </w:rPr>
      </w:pPr>
      <w:ins w:author="Mafalda Sousa" w:id="1" w:date="2024-02-13T11:50:47Z">
        <w:r w:rsidDel="00000000" w:rsidR="00000000" w:rsidRPr="00000000">
          <w:rPr>
            <w:rtl w:val="0"/>
          </w:rPr>
          <w:t xml:space="preserve">from 1 to 3.5 floors</w:t>
        </w:r>
      </w:ins>
    </w:p>
    <w:p w:rsidR="00000000" w:rsidDel="00000000" w:rsidP="00000000" w:rsidRDefault="00000000" w:rsidRPr="00000000" w14:paraId="0000001E">
      <w:pPr>
        <w:numPr>
          <w:ilvl w:val="1"/>
          <w:numId w:val="1"/>
        </w:numPr>
        <w:ind w:left="1440" w:hanging="360"/>
        <w:rPr>
          <w:ins w:author="Mafalda Sousa" w:id="1" w:date="2024-02-13T11:50:47Z"/>
          <w:u w:val="none"/>
        </w:rPr>
      </w:pPr>
      <w:ins w:author="Mafalda Sousa" w:id="1" w:date="2024-02-13T11:50:47Z">
        <w:r w:rsidDel="00000000" w:rsidR="00000000" w:rsidRPr="00000000">
          <w:rPr>
            <w:rtl w:val="0"/>
          </w:rPr>
          <w:t xml:space="preserve">a minimun grade of 3 and maximun grade of 13</w:t>
        </w:r>
      </w:ins>
    </w:p>
    <w:p w:rsidR="00000000" w:rsidDel="00000000" w:rsidP="00000000" w:rsidRDefault="00000000" w:rsidRPr="00000000" w14:paraId="0000001F">
      <w:pPr>
        <w:numPr>
          <w:ilvl w:val="0"/>
          <w:numId w:val="1"/>
        </w:numPr>
        <w:ind w:left="720" w:hanging="360"/>
        <w:rPr>
          <w:ins w:author="Mafalda Sousa" w:id="1" w:date="2024-02-13T11:50:47Z"/>
          <w:u w:val="none"/>
        </w:rPr>
      </w:pPr>
      <w:ins w:author="Mafalda Sousa" w:id="1" w:date="2024-02-13T11:50:47Z">
        <w:r w:rsidDel="00000000" w:rsidR="00000000" w:rsidRPr="00000000">
          <w:rPr>
            <w:rtl w:val="0"/>
          </w:rPr>
          <w:t xml:space="preserve">What are the cheapeast and most expensive house in our database: both are located in Seattle and cost '78000' and '7700000', respectevely:</w:t>
        </w:r>
      </w:ins>
    </w:p>
    <w:p w:rsidR="00000000" w:rsidDel="00000000" w:rsidP="00000000" w:rsidRDefault="00000000" w:rsidRPr="00000000" w14:paraId="00000020">
      <w:pPr>
        <w:numPr>
          <w:ilvl w:val="1"/>
          <w:numId w:val="1"/>
        </w:numPr>
        <w:ind w:left="1440" w:hanging="360"/>
        <w:rPr>
          <w:ins w:author="Mafalda Sousa" w:id="1" w:date="2024-02-13T11:50:47Z"/>
          <w:u w:val="none"/>
        </w:rPr>
      </w:pPr>
      <w:ins w:author="Mafalda Sousa" w:id="1" w:date="2024-02-13T11:50:47Z">
        <w:r w:rsidDel="00000000" w:rsidR="00000000" w:rsidRPr="00000000">
          <w:rPr/>
          <w:drawing>
            <wp:inline distB="114300" distT="114300" distL="114300" distR="114300">
              <wp:extent cx="5731200" cy="2540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254000"/>
                      </a:xfrm>
                      <a:prstGeom prst="rect"/>
                      <a:ln/>
                    </pic:spPr>
                  </pic:pic>
                </a:graphicData>
              </a:graphic>
            </wp:inline>
          </w:drawing>
        </w:r>
        <w:r w:rsidDel="00000000" w:rsidR="00000000" w:rsidRPr="00000000">
          <w:rPr>
            <w:rtl w:val="0"/>
          </w:rPr>
        </w:r>
      </w:ins>
    </w:p>
    <w:p w:rsidR="00000000" w:rsidDel="00000000" w:rsidP="00000000" w:rsidRDefault="00000000" w:rsidRPr="00000000" w14:paraId="00000021">
      <w:pPr>
        <w:numPr>
          <w:ilvl w:val="0"/>
          <w:numId w:val="3"/>
        </w:numPr>
        <w:ind w:left="720" w:hanging="360"/>
        <w:rPr>
          <w:ins w:author="Mafalda Sousa" w:id="1" w:date="2024-02-13T11:50:47Z"/>
          <w:u w:val="none"/>
        </w:rPr>
      </w:pPr>
      <w:ins w:author="Mafalda Sousa" w:id="1" w:date="2024-02-13T11:50:47Z">
        <w:r w:rsidDel="00000000" w:rsidR="00000000" w:rsidRPr="00000000">
          <w:rPr>
            <w:rtl w:val="0"/>
          </w:rPr>
          <w:t xml:space="preserve">What is the average price of all properties: 541856</w:t>
        </w:r>
      </w:ins>
    </w:p>
    <w:p w:rsidR="00000000" w:rsidDel="00000000" w:rsidP="00000000" w:rsidRDefault="00000000" w:rsidRPr="00000000" w14:paraId="00000022">
      <w:pPr>
        <w:numPr>
          <w:ilvl w:val="0"/>
          <w:numId w:val="3"/>
        </w:numPr>
        <w:ind w:left="720" w:hanging="360"/>
        <w:rPr>
          <w:ins w:author="Mafalda Sousa" w:id="1" w:date="2024-02-13T11:50:47Z"/>
          <w:u w:val="none"/>
        </w:rPr>
      </w:pPr>
      <w:ins w:author="Mafalda Sousa" w:id="1" w:date="2024-02-13T11:50:47Z">
        <w:r w:rsidDel="00000000" w:rsidR="00000000" w:rsidRPr="00000000">
          <w:rPr>
            <w:rtl w:val="0"/>
          </w:rPr>
          <w:t xml:space="preserve">How much does a house without  a waterfront and with cost on average: '533263.10' and '1662524.18' (higher than the avergae of all properties), respectevely</w:t>
        </w:r>
      </w:ins>
    </w:p>
    <w:p w:rsidR="00000000" w:rsidDel="00000000" w:rsidP="00000000" w:rsidRDefault="00000000" w:rsidRPr="00000000" w14:paraId="00000023">
      <w:pPr>
        <w:numPr>
          <w:ilvl w:val="0"/>
          <w:numId w:val="3"/>
        </w:numPr>
        <w:ind w:left="720" w:hanging="360"/>
        <w:rPr>
          <w:ins w:author="Mafalda Sousa" w:id="1" w:date="2024-02-13T11:50:47Z"/>
          <w:u w:val="none"/>
        </w:rPr>
      </w:pPr>
      <w:ins w:author="Mafalda Sousa" w:id="1" w:date="2024-02-13T11:50:47Z">
        <w:r w:rsidDel="00000000" w:rsidR="00000000" w:rsidRPr="00000000">
          <w:rPr>
            <w:rtl w:val="0"/>
          </w:rPr>
          <w:t xml:space="preserve">What is the correlation between grade and condition: columns grade and condition appear to have a positve correlation, as the higher values are centered or concentrated along the diagonal. When the grade increases the condition thends to increase and when the grade decreases the condition tends to decrease, and vice versa.</w:t>
          <w:tab/>
        </w:r>
      </w:ins>
    </w:p>
    <w:p w:rsidR="00000000" w:rsidDel="00000000" w:rsidP="00000000" w:rsidRDefault="00000000" w:rsidRPr="00000000" w14:paraId="00000024">
      <w:pPr>
        <w:numPr>
          <w:ilvl w:val="1"/>
          <w:numId w:val="3"/>
        </w:numPr>
        <w:ind w:left="1440" w:hanging="360"/>
        <w:rPr>
          <w:ins w:author="Mafalda Sousa" w:id="1" w:date="2024-02-13T11:50:47Z"/>
          <w:u w:val="none"/>
        </w:rPr>
      </w:pPr>
      <w:ins w:author="Mafalda Sousa" w:id="1" w:date="2024-02-13T11:50:47Z">
        <w:r w:rsidDel="00000000" w:rsidR="00000000" w:rsidRPr="00000000">
          <w:rPr/>
          <w:drawing>
            <wp:inline distB="114300" distT="114300" distL="114300" distR="114300">
              <wp:extent cx="5731200" cy="596900"/>
              <wp:effectExtent b="0" l="0" r="0" t="0"/>
              <wp:docPr id="7"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31200" cy="596900"/>
                      </a:xfrm>
                      <a:prstGeom prst="rect"/>
                      <a:ln/>
                    </pic:spPr>
                  </pic:pic>
                </a:graphicData>
              </a:graphic>
            </wp:inline>
          </w:drawing>
        </w:r>
        <w:r w:rsidDel="00000000" w:rsidR="00000000" w:rsidRPr="00000000">
          <w:rPr>
            <w:rtl w:val="0"/>
          </w:rPr>
        </w:r>
      </w:ins>
    </w:p>
    <w:p w:rsidR="00000000" w:rsidDel="00000000" w:rsidP="00000000" w:rsidRDefault="00000000" w:rsidRPr="00000000" w14:paraId="00000025">
      <w:pPr>
        <w:numPr>
          <w:ilvl w:val="0"/>
          <w:numId w:val="3"/>
        </w:numPr>
        <w:ind w:left="720" w:hanging="360"/>
        <w:rPr>
          <w:ins w:author="Mafalda Sousa" w:id="1" w:date="2024-02-13T11:50:47Z"/>
          <w:u w:val="none"/>
        </w:rPr>
      </w:pPr>
      <w:ins w:author="Mafalda Sousa" w:id="1" w:date="2024-02-13T11:50:47Z">
        <w:r w:rsidDel="00000000" w:rsidR="00000000" w:rsidRPr="00000000">
          <w:rPr>
            <w:rtl w:val="0"/>
          </w:rPr>
          <w:t xml:space="preserve">The properties in our database are available in how many locations and cities:70 different locations (zipcodes) and 24 different major cities:</w:t>
        </w:r>
      </w:ins>
    </w:p>
    <w:p w:rsidR="00000000" w:rsidDel="00000000" w:rsidP="00000000" w:rsidRDefault="00000000" w:rsidRPr="00000000" w14:paraId="00000026">
      <w:pPr>
        <w:numPr>
          <w:ilvl w:val="1"/>
          <w:numId w:val="3"/>
        </w:numPr>
        <w:ind w:left="1440" w:hanging="360"/>
        <w:rPr>
          <w:ins w:author="Mafalda Sousa" w:id="1" w:date="2024-02-13T11:50:47Z"/>
          <w:u w:val="none"/>
        </w:rPr>
      </w:pPr>
      <w:ins w:author="Mafalda Sousa" w:id="1" w:date="2024-02-13T11:50:47Z">
        <w:r w:rsidDel="00000000" w:rsidR="00000000" w:rsidRPr="00000000">
          <w:rPr/>
          <w:drawing>
            <wp:inline distB="114300" distT="114300" distL="114300" distR="114300">
              <wp:extent cx="1371600" cy="581025"/>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371600" cy="581025"/>
                      </a:xfrm>
                      <a:prstGeom prst="rect"/>
                      <a:ln/>
                    </pic:spPr>
                  </pic:pic>
                </a:graphicData>
              </a:graphic>
            </wp:inline>
          </w:drawing>
        </w:r>
        <w:r w:rsidDel="00000000" w:rsidR="00000000" w:rsidRPr="00000000">
          <w:rPr>
            <w:rtl w:val="0"/>
          </w:rPr>
        </w:r>
      </w:ins>
    </w:p>
    <w:p w:rsidR="00000000" w:rsidDel="00000000" w:rsidP="00000000" w:rsidRDefault="00000000" w:rsidRPr="00000000" w14:paraId="00000027">
      <w:pPr>
        <w:numPr>
          <w:ilvl w:val="1"/>
          <w:numId w:val="3"/>
        </w:numPr>
        <w:ind w:left="1440" w:hanging="360"/>
        <w:rPr>
          <w:ins w:author="Mafalda Sousa" w:id="1" w:date="2024-02-13T11:50:47Z"/>
          <w:u w:val="none"/>
        </w:rPr>
      </w:pPr>
      <w:ins w:author="Mafalda Sousa" w:id="1" w:date="2024-02-13T11:50:47Z">
        <w:r w:rsidDel="00000000" w:rsidR="00000000" w:rsidRPr="00000000">
          <w:rPr/>
          <w:drawing>
            <wp:inline distB="114300" distT="114300" distL="114300" distR="114300">
              <wp:extent cx="1571625" cy="5715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571625" cy="571500"/>
                      </a:xfrm>
                      <a:prstGeom prst="rect"/>
                      <a:ln/>
                    </pic:spPr>
                  </pic:pic>
                </a:graphicData>
              </a:graphic>
            </wp:inline>
          </w:drawing>
        </w:r>
        <w:r w:rsidDel="00000000" w:rsidR="00000000" w:rsidRPr="00000000">
          <w:rPr>
            <w:rtl w:val="0"/>
          </w:rPr>
        </w:r>
      </w:ins>
    </w:p>
    <w:p w:rsidR="00000000" w:rsidDel="00000000" w:rsidP="00000000" w:rsidRDefault="00000000" w:rsidRPr="00000000" w14:paraId="00000028">
      <w:pPr>
        <w:numPr>
          <w:ilvl w:val="0"/>
          <w:numId w:val="3"/>
        </w:numPr>
        <w:ind w:left="720" w:hanging="360"/>
        <w:rPr>
          <w:ins w:author="Mafalda Sousa" w:id="1" w:date="2024-02-13T11:50:47Z"/>
          <w:u w:val="none"/>
        </w:rPr>
      </w:pPr>
      <w:ins w:author="Mafalda Sousa" w:id="1" w:date="2024-02-13T11:50:47Z">
        <w:r w:rsidDel="00000000" w:rsidR="00000000" w:rsidRPr="00000000">
          <w:rPr>
            <w:rtl w:val="0"/>
          </w:rPr>
          <w:t xml:space="preserve">How many properties in our database have been renovated: 20917</w:t>
        </w:r>
      </w:ins>
    </w:p>
    <w:p w:rsidR="00000000" w:rsidDel="00000000" w:rsidP="00000000" w:rsidRDefault="00000000" w:rsidRPr="00000000" w14:paraId="00000029">
      <w:pPr>
        <w:numPr>
          <w:ilvl w:val="1"/>
          <w:numId w:val="3"/>
        </w:numPr>
        <w:ind w:left="1440" w:hanging="360"/>
        <w:rPr>
          <w:ins w:author="Mafalda Sousa" w:id="1" w:date="2024-02-13T11:50:47Z"/>
          <w:u w:val="none"/>
        </w:rPr>
      </w:pPr>
      <w:ins w:author="Mafalda Sousa" w:id="1" w:date="2024-02-13T11:50:47Z">
        <w:r w:rsidDel="00000000" w:rsidR="00000000" w:rsidRPr="00000000">
          <w:rPr/>
          <w:drawing>
            <wp:inline distB="114300" distT="114300" distL="114300" distR="114300">
              <wp:extent cx="1381125" cy="542925"/>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381125" cy="542925"/>
                      </a:xfrm>
                      <a:prstGeom prst="rect"/>
                      <a:ln/>
                    </pic:spPr>
                  </pic:pic>
                </a:graphicData>
              </a:graphic>
            </wp:inline>
          </w:drawing>
        </w:r>
        <w:r w:rsidDel="00000000" w:rsidR="00000000" w:rsidRPr="00000000">
          <w:rPr>
            <w:rtl w:val="0"/>
          </w:rPr>
        </w:r>
      </w:ins>
    </w:p>
    <w:p w:rsidR="00000000" w:rsidDel="00000000" w:rsidP="00000000" w:rsidRDefault="00000000" w:rsidRPr="00000000" w14:paraId="0000002A">
      <w:pPr>
        <w:numPr>
          <w:ilvl w:val="0"/>
          <w:numId w:val="3"/>
        </w:numPr>
        <w:ind w:left="720" w:hanging="360"/>
        <w:rPr>
          <w:ins w:author="Mafalda Sousa" w:id="1" w:date="2024-02-13T11:50:47Z"/>
          <w:u w:val="none"/>
        </w:rPr>
      </w:pPr>
      <w:ins w:author="Mafalda Sousa" w:id="1" w:date="2024-02-13T11:50:47Z">
        <w:r w:rsidDel="00000000" w:rsidR="00000000" w:rsidRPr="00000000">
          <w:rPr>
            <w:rtl w:val="0"/>
          </w:rPr>
          <w:t xml:space="preserve">What are the zipcodes (locations) with the highest and lowest average of prices: '98039' and '98002', respectevely</w:t>
        </w:r>
      </w:ins>
    </w:p>
    <w:p w:rsidR="00000000" w:rsidDel="00000000" w:rsidP="00000000" w:rsidRDefault="00000000" w:rsidRPr="00000000" w14:paraId="0000002B">
      <w:pPr>
        <w:numPr>
          <w:ilvl w:val="1"/>
          <w:numId w:val="3"/>
        </w:numPr>
        <w:ind w:left="1440" w:hanging="360"/>
        <w:rPr>
          <w:ins w:author="Mafalda Sousa" w:id="1" w:date="2024-02-13T11:50:47Z"/>
          <w:u w:val="none"/>
        </w:rPr>
      </w:pPr>
      <w:ins w:author="Mafalda Sousa" w:id="1" w:date="2024-02-13T11:50:47Z">
        <w:r w:rsidDel="00000000" w:rsidR="00000000" w:rsidRPr="00000000">
          <w:rPr/>
          <w:drawing>
            <wp:inline distB="114300" distT="114300" distL="114300" distR="114300">
              <wp:extent cx="2657475" cy="866775"/>
              <wp:effectExtent b="0" l="0" r="0" t="0"/>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657475" cy="866775"/>
                      </a:xfrm>
                      <a:prstGeom prst="rect"/>
                      <a:ln/>
                    </pic:spPr>
                  </pic:pic>
                </a:graphicData>
              </a:graphic>
            </wp:inline>
          </w:drawing>
        </w:r>
        <w:r w:rsidDel="00000000" w:rsidR="00000000" w:rsidRPr="00000000">
          <w:rPr>
            <w:rtl w:val="0"/>
          </w:rPr>
        </w:r>
      </w:ins>
    </w:p>
    <w:p w:rsidR="00000000" w:rsidDel="00000000" w:rsidP="00000000" w:rsidRDefault="00000000" w:rsidRPr="00000000" w14:paraId="0000002C">
      <w:pPr>
        <w:numPr>
          <w:ilvl w:val="0"/>
          <w:numId w:val="3"/>
        </w:numPr>
        <w:ind w:left="720" w:hanging="360"/>
        <w:rPr>
          <w:ins w:author="Mafalda Sousa" w:id="1" w:date="2024-02-13T11:50:47Z"/>
        </w:rPr>
      </w:pPr>
      <w:ins w:author="Mafalda Sousa" w:id="1" w:date="2024-02-13T11:50:47Z">
        <w:r w:rsidDel="00000000" w:rsidR="00000000" w:rsidRPr="00000000">
          <w:rPr>
            <w:rtl w:val="0"/>
          </w:rPr>
          <w:t xml:space="preserve">What are the major cities with the highest and lowest average of prices: Medina and Federal Way, respectevely</w:t>
        </w:r>
      </w:ins>
    </w:p>
    <w:p w:rsidR="00000000" w:rsidDel="00000000" w:rsidP="00000000" w:rsidRDefault="00000000" w:rsidRPr="00000000" w14:paraId="0000002D">
      <w:pPr>
        <w:numPr>
          <w:ilvl w:val="1"/>
          <w:numId w:val="3"/>
        </w:numPr>
        <w:ind w:left="1440" w:hanging="360"/>
        <w:rPr>
          <w:ins w:author="Mafalda Sousa" w:id="1" w:date="2024-02-13T11:50:47Z"/>
          <w:u w:val="none"/>
        </w:rPr>
      </w:pPr>
      <w:ins w:author="Mafalda Sousa" w:id="1" w:date="2024-02-13T11:50:47Z">
        <w:r w:rsidDel="00000000" w:rsidR="00000000" w:rsidRPr="00000000">
          <w:rPr/>
          <w:drawing>
            <wp:inline distB="114300" distT="114300" distL="114300" distR="114300">
              <wp:extent cx="2695575" cy="809625"/>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695575" cy="809625"/>
                      </a:xfrm>
                      <a:prstGeom prst="rect"/>
                      <a:ln/>
                    </pic:spPr>
                  </pic:pic>
                </a:graphicData>
              </a:graphic>
            </wp:inline>
          </w:drawing>
        </w:r>
        <w:r w:rsidDel="00000000" w:rsidR="00000000" w:rsidRPr="00000000">
          <w:rPr>
            <w:rtl w:val="0"/>
          </w:rPr>
        </w:r>
      </w:ins>
    </w:p>
    <w:p w:rsidR="00000000" w:rsidDel="00000000" w:rsidP="00000000" w:rsidRDefault="00000000" w:rsidRPr="00000000" w14:paraId="0000002E">
      <w:pPr>
        <w:ind w:left="0" w:firstLine="0"/>
        <w:rPr>
          <w:rFonts w:ascii="Arial" w:cs="Arial" w:eastAsia="Arial" w:hAnsi="Arial"/>
          <w:b w:val="0"/>
          <w:i w:val="0"/>
          <w:smallCaps w:val="0"/>
          <w:strike w:val="0"/>
          <w:color w:val="000000"/>
          <w:sz w:val="22"/>
          <w:szCs w:val="22"/>
          <w:u w:val="none"/>
          <w:shd w:fill="auto" w:val="clear"/>
          <w:vertAlign w:val="baseline"/>
          <w:rPrChange w:author="Mafalda Sousa" w:id="2" w:date="2024-02-13T12:22:56Z">
            <w:rPr/>
          </w:rPrChange>
        </w:rPr>
        <w:pPrChange w:author="Mafalda Sousa" w:id="0" w:date="2024-02-13T12:22:56Z">
          <w:pPr/>
        </w:pPrChange>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